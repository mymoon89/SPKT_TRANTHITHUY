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01" w:rsidRPr="007F03E6" w:rsidRDefault="00827368" w:rsidP="00F62664">
      <w:pPr>
        <w:tabs>
          <w:tab w:val="left" w:pos="6300"/>
        </w:tabs>
        <w:spacing w:after="0"/>
        <w:jc w:val="both"/>
        <w:rPr>
          <w:szCs w:val="26"/>
        </w:rPr>
      </w:pPr>
      <w:r>
        <w:rPr>
          <w:noProof/>
          <w:szCs w:val="26"/>
        </w:rPr>
        <w:pict>
          <v:shapetype id="_x0000_t202" coordsize="21600,21600" o:spt="202" path="m,l,21600r21600,l21600,xe">
            <v:stroke joinstyle="miter"/>
            <v:path gradientshapeok="t" o:connecttype="rect"/>
          </v:shapetype>
          <v:shape id="_x0000_s1064" type="#_x0000_t202" style="position:absolute;left:0;text-align:left;margin-left:234pt;margin-top:0;width:243pt;height:107.25pt;z-index:251650048" o:allowoverlap="f" stroked="f">
            <v:textbox style="mso-next-textbox:#_x0000_s1064">
              <w:txbxContent>
                <w:p w:rsidR="00CE2271" w:rsidRPr="00896A04" w:rsidRDefault="00AE3F62" w:rsidP="00AE3F62">
                  <w:pPr>
                    <w:spacing w:after="0" w:line="240" w:lineRule="auto"/>
                    <w:jc w:val="center"/>
                    <w:rPr>
                      <w:b/>
                    </w:rPr>
                  </w:pPr>
                  <w:r w:rsidRPr="00896A04">
                    <w:rPr>
                      <w:b/>
                    </w:rPr>
                    <w:t xml:space="preserve">ĐỀ THI </w:t>
                  </w:r>
                  <w:r w:rsidR="00CE2271" w:rsidRPr="00896A04">
                    <w:rPr>
                      <w:b/>
                    </w:rPr>
                    <w:t xml:space="preserve">GIỮA KỲ NĂM HỌC </w:t>
                  </w:r>
                  <w:r w:rsidR="00D92559">
                    <w:rPr>
                      <w:b/>
                    </w:rPr>
                    <w:t>1</w:t>
                  </w:r>
                  <w:r w:rsidR="00CE2271" w:rsidRPr="00896A04">
                    <w:rPr>
                      <w:b/>
                    </w:rPr>
                    <w:t>0-1</w:t>
                  </w:r>
                  <w:r w:rsidR="00D92559">
                    <w:rPr>
                      <w:b/>
                    </w:rPr>
                    <w:t>1</w:t>
                  </w:r>
                </w:p>
                <w:p w:rsidR="00AE3F62" w:rsidRPr="00896A04" w:rsidRDefault="00AE3F62" w:rsidP="00CE2271">
                  <w:pPr>
                    <w:spacing w:after="0" w:line="240" w:lineRule="auto"/>
                    <w:jc w:val="center"/>
                  </w:pPr>
                  <w:r w:rsidRPr="00896A04">
                    <w:t>MÔN :</w:t>
                  </w:r>
                  <w:r w:rsidRPr="00896A04">
                    <w:rPr>
                      <w:b/>
                    </w:rPr>
                    <w:t xml:space="preserve"> </w:t>
                  </w:r>
                  <w:r w:rsidR="00D92559">
                    <w:rPr>
                      <w:b/>
                    </w:rPr>
                    <w:t>Lập Trình Hướng Đối Tượng</w:t>
                  </w:r>
                </w:p>
                <w:p w:rsidR="00AE3F62" w:rsidRPr="00896A04" w:rsidRDefault="00AE3F62" w:rsidP="00AE3F62">
                  <w:pPr>
                    <w:spacing w:after="0" w:line="240" w:lineRule="auto"/>
                    <w:jc w:val="center"/>
                    <w:rPr>
                      <w:b/>
                    </w:rPr>
                  </w:pPr>
                  <w:r w:rsidRPr="00896A04">
                    <w:t xml:space="preserve">THỜI GIAN: </w:t>
                  </w:r>
                  <w:r w:rsidR="00B04686">
                    <w:rPr>
                      <w:b/>
                    </w:rPr>
                    <w:t>9</w:t>
                  </w:r>
                  <w:r w:rsidR="00D92559">
                    <w:rPr>
                      <w:b/>
                    </w:rPr>
                    <w:t>0</w:t>
                  </w:r>
                  <w:r w:rsidRPr="00896A04">
                    <w:rPr>
                      <w:b/>
                    </w:rPr>
                    <w:t xml:space="preserve"> phút</w:t>
                  </w:r>
                </w:p>
                <w:p w:rsidR="00CE2271" w:rsidRPr="00896A04" w:rsidRDefault="00CE2271" w:rsidP="00AE3F62">
                  <w:pPr>
                    <w:spacing w:after="0" w:line="240" w:lineRule="auto"/>
                    <w:jc w:val="center"/>
                  </w:pPr>
                  <w:r w:rsidRPr="00896A04">
                    <w:t xml:space="preserve">ĐỀ SỐ: </w:t>
                  </w:r>
                  <w:r w:rsidRPr="00896A04">
                    <w:rPr>
                      <w:b/>
                    </w:rPr>
                    <w:t>01</w:t>
                  </w:r>
                </w:p>
                <w:p w:rsidR="00AE3F62" w:rsidRPr="00896A04" w:rsidRDefault="00AE3F62" w:rsidP="00AE3F62">
                  <w:pPr>
                    <w:spacing w:after="0" w:line="240" w:lineRule="auto"/>
                    <w:jc w:val="center"/>
                  </w:pPr>
                  <w:r w:rsidRPr="00896A04">
                    <w:t xml:space="preserve">Đề thi có </w:t>
                  </w:r>
                  <w:r w:rsidR="00D46152">
                    <w:t>2</w:t>
                  </w:r>
                  <w:r w:rsidRPr="00896A04">
                    <w:t xml:space="preserve"> </w:t>
                  </w:r>
                  <w:r w:rsidRPr="00896A04">
                    <w:rPr>
                      <w:b/>
                    </w:rPr>
                    <w:t>trang</w:t>
                  </w:r>
                </w:p>
                <w:p w:rsidR="00AE3F62" w:rsidRPr="00896A04" w:rsidRDefault="00AE3F62" w:rsidP="00AE3F62">
                  <w:pPr>
                    <w:spacing w:after="0" w:line="240" w:lineRule="auto"/>
                    <w:jc w:val="center"/>
                  </w:pPr>
                  <w:r w:rsidRPr="00896A04">
                    <w:t>Không đ</w:t>
                  </w:r>
                  <w:r w:rsidRPr="00896A04">
                    <w:rPr>
                      <w:rFonts w:hint="cs"/>
                    </w:rPr>
                    <w:t>ư</w:t>
                  </w:r>
                  <w:r w:rsidRPr="00896A04">
                    <w:t>ợc dùng tài liệu</w:t>
                  </w:r>
                </w:p>
                <w:p w:rsidR="00AE3F62" w:rsidRPr="00AE3F62" w:rsidRDefault="00AE3F62" w:rsidP="00AE3F62">
                  <w:pPr>
                    <w:spacing w:after="0" w:line="240" w:lineRule="auto"/>
                    <w:jc w:val="center"/>
                  </w:pPr>
                  <w:r>
                    <w:t>--------o0o---------</w:t>
                  </w:r>
                </w:p>
                <w:p w:rsidR="00AE3F62" w:rsidRPr="009C4D01" w:rsidRDefault="00AE3F62" w:rsidP="00AE3F62">
                  <w:pPr>
                    <w:spacing w:after="0" w:line="240" w:lineRule="auto"/>
                    <w:jc w:val="center"/>
                  </w:pPr>
                </w:p>
              </w:txbxContent>
            </v:textbox>
            <w10:wrap type="square"/>
          </v:shape>
        </w:pict>
      </w:r>
      <w:r>
        <w:rPr>
          <w:szCs w:val="26"/>
        </w:rPr>
      </w:r>
      <w:r>
        <w:rPr>
          <w:szCs w:val="26"/>
        </w:rPr>
        <w:pict>
          <v:shape id="_x0000_s1065" type="#_x0000_t202" style="width:224.5pt;height:81pt;mso-position-horizontal-relative:char;mso-position-vertical-relative:line" filled="f" stroked="f">
            <v:textbox style="mso-next-textbox:#_x0000_s1065">
              <w:txbxContent>
                <w:p w:rsidR="00AE3F62" w:rsidRPr="000E2C0A" w:rsidRDefault="00AE3F62" w:rsidP="00286BD3">
                  <w:pPr>
                    <w:spacing w:after="100" w:line="240" w:lineRule="auto"/>
                    <w:jc w:val="center"/>
                    <w:rPr>
                      <w:szCs w:val="26"/>
                    </w:rPr>
                  </w:pPr>
                  <w:r w:rsidRPr="000E2C0A">
                    <w:rPr>
                      <w:szCs w:val="26"/>
                    </w:rPr>
                    <w:t>Trường ĐH Sư phạm kỹ thuật TP HCM</w:t>
                  </w:r>
                </w:p>
                <w:p w:rsidR="00AE3F62" w:rsidRPr="000E2C0A" w:rsidRDefault="00AE3F62" w:rsidP="00286BD3">
                  <w:pPr>
                    <w:spacing w:after="100" w:line="240" w:lineRule="auto"/>
                    <w:jc w:val="center"/>
                    <w:rPr>
                      <w:szCs w:val="26"/>
                    </w:rPr>
                  </w:pPr>
                  <w:r w:rsidRPr="000E2C0A">
                    <w:rPr>
                      <w:szCs w:val="26"/>
                    </w:rPr>
                    <w:t>Khoa Công nghệ thông tin</w:t>
                  </w:r>
                </w:p>
                <w:p w:rsidR="00286BD3" w:rsidRPr="000E2C0A" w:rsidRDefault="00286BD3" w:rsidP="00286BD3">
                  <w:pPr>
                    <w:spacing w:after="100" w:line="240" w:lineRule="auto"/>
                    <w:jc w:val="center"/>
                    <w:rPr>
                      <w:szCs w:val="26"/>
                    </w:rPr>
                  </w:pPr>
                  <w:r w:rsidRPr="000E2C0A">
                    <w:rPr>
                      <w:szCs w:val="26"/>
                    </w:rPr>
                    <w:t xml:space="preserve">Bộ môn: </w:t>
                  </w:r>
                  <w:r w:rsidR="00E80441">
                    <w:rPr>
                      <w:szCs w:val="26"/>
                    </w:rPr>
                    <w:t>Công nghệ phần mềm</w:t>
                  </w:r>
                </w:p>
                <w:p w:rsidR="00AE3F62" w:rsidRPr="000E2C0A" w:rsidRDefault="00AE3F62" w:rsidP="00286BD3">
                  <w:pPr>
                    <w:spacing w:after="100" w:line="240" w:lineRule="auto"/>
                    <w:jc w:val="center"/>
                    <w:rPr>
                      <w:szCs w:val="26"/>
                    </w:rPr>
                  </w:pPr>
                  <w:r w:rsidRPr="000E2C0A">
                    <w:rPr>
                      <w:szCs w:val="26"/>
                    </w:rPr>
                    <w:t>-----o0o-----</w:t>
                  </w:r>
                </w:p>
              </w:txbxContent>
            </v:textbox>
            <w10:wrap type="none"/>
            <w10:anchorlock/>
          </v:shape>
        </w:pict>
      </w:r>
    </w:p>
    <w:p w:rsidR="003E0ADC" w:rsidRDefault="003E0ADC" w:rsidP="00F62664">
      <w:pPr>
        <w:pStyle w:val="Heading1"/>
        <w:numPr>
          <w:ilvl w:val="0"/>
          <w:numId w:val="0"/>
        </w:numPr>
        <w:spacing w:line="276" w:lineRule="auto"/>
        <w:rPr>
          <w:b w:val="0"/>
        </w:rPr>
      </w:pPr>
    </w:p>
    <w:p w:rsidR="00B04686" w:rsidRPr="00051049" w:rsidRDefault="00B04686" w:rsidP="00B04686">
      <w:pPr>
        <w:rPr>
          <w:b/>
          <w:u w:val="single"/>
        </w:rPr>
      </w:pPr>
      <w:r w:rsidRPr="00051049">
        <w:rPr>
          <w:b/>
          <w:u w:val="single"/>
        </w:rPr>
        <w:t>Chú ý:</w:t>
      </w:r>
    </w:p>
    <w:p w:rsidR="00B04686" w:rsidRDefault="00B04686" w:rsidP="00B04686">
      <w:r>
        <w:t xml:space="preserve">Sinh viên tạo một thư mục có tên thư mục theo cú pháp </w:t>
      </w:r>
      <w:r w:rsidRPr="00B04686">
        <w:rPr>
          <w:b/>
        </w:rPr>
        <w:t>M</w:t>
      </w:r>
      <w:r>
        <w:rPr>
          <w:b/>
        </w:rPr>
        <w:t>SSV</w:t>
      </w:r>
      <w:r w:rsidRPr="00B04686">
        <w:rPr>
          <w:b/>
        </w:rPr>
        <w:t>_HoTen</w:t>
      </w:r>
      <w:r>
        <w:t xml:space="preserve"> của mình (Họ tên viết liền, không dấu, viết hoa ký tự đầu mỗi từ). Mọi file bài làm, source code đều để trong này.</w:t>
      </w:r>
    </w:p>
    <w:p w:rsidR="00B04686" w:rsidRDefault="00B04686" w:rsidP="00B04686">
      <w:r>
        <w:t xml:space="preserve">File bài làm (file word hoặc PDF) đặt tên là </w:t>
      </w:r>
      <w:r w:rsidR="00EA5202" w:rsidRPr="00B04686">
        <w:rPr>
          <w:b/>
        </w:rPr>
        <w:t>M</w:t>
      </w:r>
      <w:r w:rsidR="00EA5202">
        <w:rPr>
          <w:b/>
        </w:rPr>
        <w:t>SSV</w:t>
      </w:r>
      <w:r w:rsidR="00EA5202" w:rsidRPr="00B04686">
        <w:rPr>
          <w:b/>
        </w:rPr>
        <w:t>_HoTen</w:t>
      </w:r>
      <w:r w:rsidR="00EA5202">
        <w:t xml:space="preserve"> giống tên thưc mục.</w:t>
      </w:r>
    </w:p>
    <w:p w:rsidR="00EA5202" w:rsidRPr="00EA5202" w:rsidRDefault="00EA5202" w:rsidP="00B04686">
      <w:r>
        <w:t>Mỗi câu</w:t>
      </w:r>
      <w:r w:rsidR="00D46152">
        <w:t>,</w:t>
      </w:r>
      <w:r>
        <w:t xml:space="preserve"> Sinh viên tạo một project có tên là </w:t>
      </w:r>
      <w:r w:rsidRPr="00B04686">
        <w:rPr>
          <w:b/>
        </w:rPr>
        <w:t>M</w:t>
      </w:r>
      <w:r>
        <w:rPr>
          <w:b/>
        </w:rPr>
        <w:t>SSV</w:t>
      </w:r>
      <w:r w:rsidRPr="00B04686">
        <w:rPr>
          <w:b/>
        </w:rPr>
        <w:t>_HoTen</w:t>
      </w:r>
      <w:r>
        <w:rPr>
          <w:b/>
        </w:rPr>
        <w:t>_CauXXX.</w:t>
      </w:r>
    </w:p>
    <w:p w:rsidR="00F62664" w:rsidRPr="00F62664" w:rsidRDefault="00F62664" w:rsidP="00F62664">
      <w:pPr>
        <w:pStyle w:val="Heading1"/>
        <w:tabs>
          <w:tab w:val="clear" w:pos="0"/>
          <w:tab w:val="num" w:pos="851"/>
        </w:tabs>
        <w:spacing w:line="276" w:lineRule="auto"/>
      </w:pPr>
      <w:r w:rsidRPr="00CD3294">
        <w:t>(2 điểm)</w:t>
      </w:r>
    </w:p>
    <w:p w:rsidR="00552BCA" w:rsidRDefault="00B04686" w:rsidP="00F62664">
      <w:pPr>
        <w:pStyle w:val="Heading1"/>
        <w:numPr>
          <w:ilvl w:val="0"/>
          <w:numId w:val="0"/>
        </w:numPr>
        <w:spacing w:line="276" w:lineRule="auto"/>
        <w:ind w:left="432"/>
      </w:pPr>
      <w:r>
        <w:rPr>
          <w:b w:val="0"/>
        </w:rPr>
        <w:t xml:space="preserve">Trình bày một ví dụ </w:t>
      </w:r>
      <w:r w:rsidR="00F30568" w:rsidRPr="007F03E6">
        <w:rPr>
          <w:b w:val="0"/>
        </w:rPr>
        <w:t xml:space="preserve">đơn giản về </w:t>
      </w:r>
      <w:r w:rsidR="00F30568">
        <w:rPr>
          <w:b w:val="0"/>
        </w:rPr>
        <w:t xml:space="preserve">tính </w:t>
      </w:r>
      <w:r w:rsidR="00F30568" w:rsidRPr="007F03E6">
        <w:rPr>
          <w:b w:val="0"/>
        </w:rPr>
        <w:t xml:space="preserve">Đa hình (Polymorphim) </w:t>
      </w:r>
      <w:r w:rsidR="00F30568">
        <w:rPr>
          <w:b w:val="0"/>
        </w:rPr>
        <w:t xml:space="preserve">và cài đặt (viết code) ví dụ đó bằng </w:t>
      </w:r>
      <w:r w:rsidR="00F30568" w:rsidRPr="007F03E6">
        <w:rPr>
          <w:b w:val="0"/>
        </w:rPr>
        <w:t>C#.</w:t>
      </w:r>
      <w:r w:rsidR="00F30568">
        <w:rPr>
          <w:b w:val="0"/>
        </w:rPr>
        <w:t xml:space="preserve"> </w:t>
      </w:r>
    </w:p>
    <w:p w:rsidR="00F30568" w:rsidRPr="00F30568" w:rsidRDefault="00F62664" w:rsidP="00F62664">
      <w:pPr>
        <w:pStyle w:val="Heading1"/>
        <w:tabs>
          <w:tab w:val="clear" w:pos="0"/>
          <w:tab w:val="num" w:pos="851"/>
        </w:tabs>
        <w:spacing w:line="276" w:lineRule="auto"/>
      </w:pPr>
      <w:r>
        <w:t>(4 điểm)</w:t>
      </w:r>
    </w:p>
    <w:p w:rsidR="00552BCA" w:rsidRPr="00CD3294" w:rsidRDefault="009B1300" w:rsidP="00F62664">
      <w:pPr>
        <w:pStyle w:val="Heading1"/>
        <w:numPr>
          <w:ilvl w:val="0"/>
          <w:numId w:val="0"/>
        </w:numPr>
        <w:spacing w:line="276" w:lineRule="auto"/>
        <w:rPr>
          <w:b w:val="0"/>
        </w:rPr>
      </w:pPr>
      <w:r>
        <w:rPr>
          <w:b w:val="0"/>
        </w:rPr>
        <w:t>Một Vector</w:t>
      </w:r>
      <w:r w:rsidR="00552BCA">
        <w:rPr>
          <w:b w:val="0"/>
        </w:rPr>
        <w:t xml:space="preserve"> trong Không gian </w:t>
      </w:r>
      <w:r>
        <w:rPr>
          <w:b w:val="0"/>
        </w:rPr>
        <w:t xml:space="preserve">N </w:t>
      </w:r>
      <w:r w:rsidR="00552BCA">
        <w:rPr>
          <w:b w:val="0"/>
        </w:rPr>
        <w:t xml:space="preserve">chiều </w:t>
      </w:r>
      <w:r>
        <w:rPr>
          <w:b w:val="0"/>
        </w:rPr>
        <w:t xml:space="preserve">là một bộ gồm N số nguyên </w:t>
      </w:r>
      <w:r w:rsidR="00463C46">
        <w:rPr>
          <w:b w:val="0"/>
        </w:rPr>
        <w:t>có thứ tự</w:t>
      </w:r>
      <w:r w:rsidR="00552BCA">
        <w:rPr>
          <w:b w:val="0"/>
        </w:rPr>
        <w:t>. Một cách tổng q</w:t>
      </w:r>
      <w:r w:rsidR="00F62664">
        <w:rPr>
          <w:b w:val="0"/>
        </w:rPr>
        <w:t>uát m</w:t>
      </w:r>
      <w:r w:rsidR="00552BCA">
        <w:rPr>
          <w:b w:val="0"/>
        </w:rPr>
        <w:t xml:space="preserve">ột </w:t>
      </w:r>
      <w:r w:rsidR="00552BCA" w:rsidRPr="00552BCA">
        <w:t>vector V</w:t>
      </w:r>
      <w:r w:rsidR="00552BCA">
        <w:rPr>
          <w:b w:val="0"/>
        </w:rPr>
        <w:t xml:space="preserve"> trong không gian </w:t>
      </w:r>
      <w:r w:rsidR="00552BCA" w:rsidRPr="00552BCA">
        <w:t>N chiều</w:t>
      </w:r>
      <w:r w:rsidR="00552BCA">
        <w:rPr>
          <w:b w:val="0"/>
        </w:rPr>
        <w:t xml:space="preserve"> có dạng: </w:t>
      </w:r>
      <w:r w:rsidR="00552BCA">
        <w:t>V=(X</w:t>
      </w:r>
      <w:r w:rsidR="00552BCA">
        <w:rPr>
          <w:vertAlign w:val="subscript"/>
        </w:rPr>
        <w:t>1</w:t>
      </w:r>
      <w:r w:rsidR="00552BCA">
        <w:t>,X</w:t>
      </w:r>
      <w:r w:rsidR="00552BCA" w:rsidRPr="00552BCA">
        <w:rPr>
          <w:vertAlign w:val="subscript"/>
        </w:rPr>
        <w:t>2</w:t>
      </w:r>
      <w:r w:rsidR="00552BCA">
        <w:t>,X</w:t>
      </w:r>
      <w:r w:rsidR="00552BCA" w:rsidRPr="00552BCA">
        <w:rPr>
          <w:vertAlign w:val="subscript"/>
        </w:rPr>
        <w:t>3</w:t>
      </w:r>
      <w:r w:rsidR="00552BCA">
        <w:t>,…,X</w:t>
      </w:r>
      <w:r w:rsidR="00552BCA">
        <w:rPr>
          <w:vertAlign w:val="subscript"/>
        </w:rPr>
        <w:t>n</w:t>
      </w:r>
      <w:r w:rsidR="00552BCA">
        <w:t>)</w:t>
      </w:r>
      <w:r w:rsidR="00CD3294">
        <w:rPr>
          <w:b w:val="0"/>
        </w:rPr>
        <w:t xml:space="preserve">. Ta ký hiệu V[i] để chỉ </w:t>
      </w:r>
      <w:r w:rsidR="00CD3294" w:rsidRPr="00CD3294">
        <w:t>X</w:t>
      </w:r>
      <w:r w:rsidR="00CD3294" w:rsidRPr="00CD3294">
        <w:rPr>
          <w:vertAlign w:val="subscript"/>
        </w:rPr>
        <w:t>i</w:t>
      </w:r>
      <w:r w:rsidR="00CD3294">
        <w:rPr>
          <w:vertAlign w:val="subscript"/>
        </w:rPr>
        <w:t xml:space="preserve"> </w:t>
      </w:r>
      <w:r w:rsidR="00F62664">
        <w:rPr>
          <w:b w:val="0"/>
          <w:vertAlign w:val="subscript"/>
        </w:rPr>
        <w:t xml:space="preserve"> </w:t>
      </w:r>
      <w:r w:rsidR="00F62664">
        <w:rPr>
          <w:b w:val="0"/>
        </w:rPr>
        <w:t xml:space="preserve">của vector </w:t>
      </w:r>
      <w:r w:rsidR="00F62664">
        <w:t>V</w:t>
      </w:r>
      <w:r w:rsidR="00CD3294">
        <w:t>.</w:t>
      </w:r>
    </w:p>
    <w:p w:rsidR="00552BCA" w:rsidRDefault="00552BCA" w:rsidP="00F62664">
      <w:pPr>
        <w:pStyle w:val="Heading1"/>
        <w:numPr>
          <w:ilvl w:val="0"/>
          <w:numId w:val="0"/>
        </w:numPr>
        <w:spacing w:line="276" w:lineRule="auto"/>
        <w:rPr>
          <w:b w:val="0"/>
        </w:rPr>
      </w:pPr>
      <w:r>
        <w:rPr>
          <w:b w:val="0"/>
        </w:rPr>
        <w:t xml:space="preserve">Phép </w:t>
      </w:r>
      <w:r w:rsidRPr="00552BCA">
        <w:t>Cộng</w:t>
      </w:r>
      <w:r>
        <w:rPr>
          <w:b w:val="0"/>
        </w:rPr>
        <w:t xml:space="preserve"> </w:t>
      </w:r>
      <w:r w:rsidR="00CD3294">
        <w:rPr>
          <w:b w:val="0"/>
        </w:rPr>
        <w:t xml:space="preserve">và </w:t>
      </w:r>
      <w:r w:rsidR="00CD3294" w:rsidRPr="00CD3294">
        <w:t>Trừ</w:t>
      </w:r>
      <w:r w:rsidR="00CD3294">
        <w:rPr>
          <w:b w:val="0"/>
        </w:rPr>
        <w:t xml:space="preserve"> </w:t>
      </w:r>
      <w:r>
        <w:rPr>
          <w:b w:val="0"/>
        </w:rPr>
        <w:t xml:space="preserve">giữa </w:t>
      </w:r>
      <w:r w:rsidRPr="00552BCA">
        <w:t>2 Vector</w:t>
      </w:r>
      <w:r>
        <w:rPr>
          <w:b w:val="0"/>
        </w:rPr>
        <w:t xml:space="preserve"> </w:t>
      </w:r>
      <w:r>
        <w:t xml:space="preserve">A và B </w:t>
      </w:r>
      <w:r>
        <w:rPr>
          <w:b w:val="0"/>
        </w:rPr>
        <w:t xml:space="preserve">trong </w:t>
      </w:r>
      <w:r w:rsidR="008C574A">
        <w:rPr>
          <w:b w:val="0"/>
        </w:rPr>
        <w:t>K</w:t>
      </w:r>
      <w:r>
        <w:rPr>
          <w:b w:val="0"/>
        </w:rPr>
        <w:t xml:space="preserve">hông gian N chiều là </w:t>
      </w:r>
      <w:r w:rsidRPr="00552BCA">
        <w:rPr>
          <w:b w:val="0"/>
        </w:rPr>
        <w:t>một</w:t>
      </w:r>
      <w:r w:rsidRPr="00552BCA">
        <w:t xml:space="preserve"> Vector</w:t>
      </w:r>
      <w:r>
        <w:rPr>
          <w:b w:val="0"/>
        </w:rPr>
        <w:t xml:space="preserve"> </w:t>
      </w:r>
      <w:r>
        <w:t>C</w:t>
      </w:r>
      <w:r w:rsidR="00CD3294">
        <w:t xml:space="preserve"> </w:t>
      </w:r>
      <w:r w:rsidR="00CD3294">
        <w:rPr>
          <w:b w:val="0"/>
        </w:rPr>
        <w:t>cũng</w:t>
      </w:r>
      <w:r>
        <w:t xml:space="preserve"> </w:t>
      </w:r>
      <w:r w:rsidR="00CD3294">
        <w:rPr>
          <w:b w:val="0"/>
        </w:rPr>
        <w:t xml:space="preserve">trong Không gian N </w:t>
      </w:r>
      <w:r w:rsidR="008C574A">
        <w:rPr>
          <w:b w:val="0"/>
        </w:rPr>
        <w:t xml:space="preserve">chiều </w:t>
      </w:r>
      <w:r w:rsidR="00CD3294">
        <w:rPr>
          <w:b w:val="0"/>
        </w:rPr>
        <w:t xml:space="preserve">có </w:t>
      </w:r>
      <w:r w:rsidR="00CD3294">
        <w:t>C[i] = A[i]+B[i]</w:t>
      </w:r>
      <w:r w:rsidR="00CD3294">
        <w:rPr>
          <w:b w:val="0"/>
        </w:rPr>
        <w:t xml:space="preserve"> đồi với phép </w:t>
      </w:r>
      <w:r w:rsidR="00CD3294" w:rsidRPr="00CD3294">
        <w:t>Cộng</w:t>
      </w:r>
      <w:r w:rsidR="00CD3294">
        <w:rPr>
          <w:b w:val="0"/>
        </w:rPr>
        <w:t xml:space="preserve"> và </w:t>
      </w:r>
      <w:r w:rsidR="00CD3294">
        <w:t>C[i]=A[i]-B[i]</w:t>
      </w:r>
      <w:r w:rsidR="00CD3294">
        <w:rPr>
          <w:b w:val="0"/>
        </w:rPr>
        <w:t xml:space="preserve"> đối với phép </w:t>
      </w:r>
      <w:r w:rsidR="00CD3294" w:rsidRPr="00CD3294">
        <w:t>Trừ</w:t>
      </w:r>
      <w:r w:rsidR="00CD3294">
        <w:rPr>
          <w:b w:val="0"/>
        </w:rPr>
        <w:t>.</w:t>
      </w:r>
    </w:p>
    <w:p w:rsidR="008339F8" w:rsidRDefault="008339F8" w:rsidP="00F62664">
      <w:r w:rsidRPr="008C574A">
        <w:rPr>
          <w:b/>
          <w:u w:val="single"/>
        </w:rPr>
        <w:t>Yêu cầu:</w:t>
      </w:r>
      <w:r w:rsidR="008C574A">
        <w:t xml:space="preserve"> </w:t>
      </w:r>
      <w:r>
        <w:t xml:space="preserve">Xây dựng một lớp </w:t>
      </w:r>
      <w:r w:rsidRPr="008339F8">
        <w:rPr>
          <w:b/>
        </w:rPr>
        <w:t>Vector</w:t>
      </w:r>
      <w:r>
        <w:t xml:space="preserve"> để mô tả Vector được giới thiệu ở trên.  Lớp Vector này </w:t>
      </w:r>
      <w:r w:rsidR="00F62664">
        <w:t>phải</w:t>
      </w:r>
      <w:r>
        <w:t xml:space="preserve"> hỗ trợ:</w:t>
      </w:r>
      <w:r w:rsidR="00B11F3B">
        <w:t xml:space="preserve"> </w:t>
      </w:r>
      <w:r w:rsidR="00F30568">
        <w:t>Định nghĩa c</w:t>
      </w:r>
      <w:r w:rsidR="00B11F3B">
        <w:t>ác Hàm tạo (</w:t>
      </w:r>
      <w:r w:rsidR="00B11F3B" w:rsidRPr="00B11F3B">
        <w:rPr>
          <w:b/>
        </w:rPr>
        <w:t>Constructor</w:t>
      </w:r>
      <w:r w:rsidR="00B11F3B">
        <w:t xml:space="preserve">) để tạo Vector, Định nghĩa </w:t>
      </w:r>
      <w:r w:rsidR="00B11F3B" w:rsidRPr="00B11F3B">
        <w:rPr>
          <w:b/>
        </w:rPr>
        <w:t>Property</w:t>
      </w:r>
      <w:r w:rsidR="00B11F3B">
        <w:t xml:space="preserve"> cho biết số chiều, Định nghĩa các phương thức (</w:t>
      </w:r>
      <w:r w:rsidR="00B11F3B" w:rsidRPr="00B11F3B">
        <w:rPr>
          <w:b/>
        </w:rPr>
        <w:t>Method</w:t>
      </w:r>
      <w:r w:rsidR="00B11F3B">
        <w:t xml:space="preserve">) </w:t>
      </w:r>
      <w:r w:rsidR="00B11F3B" w:rsidRPr="00B11F3B">
        <w:rPr>
          <w:b/>
        </w:rPr>
        <w:t>Cộng</w:t>
      </w:r>
      <w:r w:rsidR="00B11F3B">
        <w:t xml:space="preserve">, </w:t>
      </w:r>
      <w:r w:rsidR="00B11F3B" w:rsidRPr="00B11F3B">
        <w:rPr>
          <w:b/>
        </w:rPr>
        <w:t>Trừ</w:t>
      </w:r>
      <w:r w:rsidR="00B11F3B">
        <w:t xml:space="preserve"> để thực hiện cộng và trừ Vector với một Vector khác. Các toán tử (</w:t>
      </w:r>
      <w:r w:rsidR="00B11F3B" w:rsidRPr="00B11F3B">
        <w:rPr>
          <w:b/>
        </w:rPr>
        <w:t>Operator</w:t>
      </w:r>
      <w:r w:rsidR="00B11F3B">
        <w:t xml:space="preserve">s) </w:t>
      </w:r>
      <w:r w:rsidR="00B11F3B" w:rsidRPr="00B11F3B">
        <w:rPr>
          <w:b/>
        </w:rPr>
        <w:t xml:space="preserve">+ </w:t>
      </w:r>
      <w:r w:rsidR="00B11F3B">
        <w:t>và – để cộng và trừ 2 vector với nhau.</w:t>
      </w:r>
    </w:p>
    <w:p w:rsidR="00B11F3B" w:rsidRDefault="00B11F3B" w:rsidP="00F62664">
      <w:r>
        <w:t xml:space="preserve">Viết hàm </w:t>
      </w:r>
      <w:r w:rsidR="00F30568">
        <w:t xml:space="preserve">static </w:t>
      </w:r>
      <w:r>
        <w:t xml:space="preserve">Main </w:t>
      </w:r>
      <w:r w:rsidR="00F30568">
        <w:t>sử dụng lớp Vector để thực hiện</w:t>
      </w:r>
      <w:r>
        <w:t xml:space="preserve">: Tạo </w:t>
      </w:r>
      <w:r w:rsidR="00F30568">
        <w:t>các</w:t>
      </w:r>
      <w:r>
        <w:t xml:space="preserve"> vector  có cùng số chiều và thức hiện gọi các phương thức Cộng, Trừ</w:t>
      </w:r>
      <w:r w:rsidR="00F30568">
        <w:t>;</w:t>
      </w:r>
      <w:r>
        <w:t xml:space="preserve"> thực hiện các phép toán +, </w:t>
      </w:r>
      <w:r w:rsidR="00F30568">
        <w:t>- hai vector để kiểm tra kết quả.</w:t>
      </w:r>
    </w:p>
    <w:p w:rsidR="00F30568" w:rsidRDefault="00F30568" w:rsidP="00F62664">
      <w:r w:rsidRPr="00F30568">
        <w:rPr>
          <w:b/>
          <w:u w:val="single"/>
        </w:rPr>
        <w:t>Ví dụ</w:t>
      </w:r>
      <w:r>
        <w:t>: Trong không gian 3 chiều cho 2 vector A và B.</w:t>
      </w:r>
      <w:r>
        <w:br/>
      </w:r>
      <w:r w:rsidRPr="00F30568">
        <w:rPr>
          <w:b/>
        </w:rPr>
        <w:t xml:space="preserve">    A =(3,6,5) và B = (8,3,6).</w:t>
      </w:r>
      <w:r w:rsidRPr="00F30568">
        <w:rPr>
          <w:b/>
        </w:rPr>
        <w:br/>
        <w:t xml:space="preserve">    C = A + B = (11,9,15)</w:t>
      </w:r>
      <w:r w:rsidRPr="00F30568">
        <w:rPr>
          <w:b/>
        </w:rPr>
        <w:br/>
        <w:t xml:space="preserve">    C = A - B = (-5,3,-1).</w:t>
      </w:r>
    </w:p>
    <w:p w:rsidR="00F62664" w:rsidRDefault="00F62664" w:rsidP="00F62664">
      <w:pPr>
        <w:pStyle w:val="Heading1"/>
        <w:tabs>
          <w:tab w:val="clear" w:pos="0"/>
          <w:tab w:val="num" w:pos="851"/>
        </w:tabs>
        <w:spacing w:line="276" w:lineRule="auto"/>
        <w:rPr>
          <w:b w:val="0"/>
        </w:rPr>
      </w:pPr>
      <w:r>
        <w:rPr>
          <w:b w:val="0"/>
        </w:rPr>
        <w:lastRenderedPageBreak/>
        <w:t>(</w:t>
      </w:r>
      <w:r w:rsidRPr="00F62664">
        <w:t>4 điểm</w:t>
      </w:r>
      <w:r>
        <w:rPr>
          <w:b w:val="0"/>
        </w:rPr>
        <w:t>)</w:t>
      </w:r>
    </w:p>
    <w:p w:rsidR="003F0C2B" w:rsidRPr="002600D7" w:rsidRDefault="003F0C2B" w:rsidP="00B371AA">
      <w:r w:rsidRPr="002600D7">
        <w:t xml:space="preserve">Một công ty quản lý kho bãi cần một chương trình để hỗ trợ sắp xếp các thùng hàng trong kho theo thứ tự tăng dần của diện tích mặt đáy. Hình dạng mặt đáy của các thùng hàng trong kho </w:t>
      </w:r>
      <w:r w:rsidR="00A07965" w:rsidRPr="002600D7">
        <w:t>có thể là Tam giác, Hình Tròn, Hình Chữ nhật,</w:t>
      </w:r>
      <w:r w:rsidR="00A07965" w:rsidRPr="002600D7">
        <w:rPr>
          <w:b/>
        </w:rPr>
        <w:t xml:space="preserve"> </w:t>
      </w:r>
      <w:r w:rsidR="00A07965" w:rsidRPr="002600D7">
        <w:t>hoặc</w:t>
      </w:r>
      <w:r w:rsidR="00A07965" w:rsidRPr="002600D7">
        <w:rPr>
          <w:b/>
        </w:rPr>
        <w:t xml:space="preserve"> </w:t>
      </w:r>
      <w:r w:rsidR="00A07965" w:rsidRPr="002600D7">
        <w:t>Hình Vuông. Để dễ quản lý mỗi thùng hàng được gán một mã số là một số nguyên.</w:t>
      </w:r>
    </w:p>
    <w:p w:rsidR="00A07965" w:rsidRPr="002600D7" w:rsidRDefault="00A07965" w:rsidP="00A07965">
      <w:r w:rsidRPr="002600D7">
        <w:t xml:space="preserve">Công ty yêu cầu chương trình phải </w:t>
      </w:r>
      <w:r w:rsidR="00B371AA" w:rsidRPr="002600D7">
        <w:t xml:space="preserve">cho phép nhập </w:t>
      </w:r>
      <w:r w:rsidRPr="002600D7">
        <w:t xml:space="preserve">vào thông tin của N thùng hàng gồm mã thùng hàng và kích thước mặt đáy. Cách thức nhập kích thước mặt đáy như sau:  Nếu thùng hàng hình </w:t>
      </w:r>
      <w:r w:rsidR="003F0C2B" w:rsidRPr="002600D7">
        <w:t xml:space="preserve">Tam giac (Nhập độ dài 3 cạnh), Hình tròn (Nhập bán kính), Hình Chữ nhật (Nhập dài và rộng), Hình Vuông (Nhập cạnh). </w:t>
      </w:r>
      <w:r w:rsidRPr="002600D7">
        <w:t xml:space="preserve"> Chương trình phải sắp xếp được các thùng hàng này theo thứ tự tăng dần về diện tích.</w:t>
      </w:r>
    </w:p>
    <w:p w:rsidR="00A77466" w:rsidRDefault="00A77466" w:rsidP="00A07965">
      <w:r w:rsidRPr="00A77466">
        <w:rPr>
          <w:b/>
        </w:rPr>
        <w:t>Yêu cầu</w:t>
      </w:r>
      <w:r>
        <w:rPr>
          <w:b/>
        </w:rPr>
        <w:t>:</w:t>
      </w:r>
      <w:r>
        <w:t xml:space="preserve"> </w:t>
      </w:r>
    </w:p>
    <w:p w:rsidR="00A77466" w:rsidRDefault="00447FC1" w:rsidP="007802FD">
      <w:pPr>
        <w:numPr>
          <w:ilvl w:val="0"/>
          <w:numId w:val="2"/>
        </w:numPr>
      </w:pPr>
      <w:r>
        <w:t>Trình bày ý tưở</w:t>
      </w:r>
      <w:r w:rsidR="00A32D97">
        <w:t>ng ra word.</w:t>
      </w:r>
      <w:r w:rsidR="00A77466">
        <w:t>Viết chương trình theo yêu cầu của công ty trên.</w:t>
      </w:r>
      <w:r>
        <w:t xml:space="preserve"> (</w:t>
      </w:r>
      <w:r w:rsidRPr="00447FC1">
        <w:rPr>
          <w:b/>
        </w:rPr>
        <w:t>3 điểm</w:t>
      </w:r>
      <w:r>
        <w:t>)</w:t>
      </w:r>
    </w:p>
    <w:p w:rsidR="00A77466" w:rsidRDefault="00A77466" w:rsidP="007802FD">
      <w:pPr>
        <w:numPr>
          <w:ilvl w:val="0"/>
          <w:numId w:val="2"/>
        </w:numPr>
      </w:pPr>
      <w:r>
        <w:t>Trong tương lai, Công ty sẽ nhập về một số loại thùng hàng mới mà hình dạng mặt đáy của nó không phải là các hình trên. Chương trình của bạn có hỗ trợ các loại thùng hàng này chưa?</w:t>
      </w:r>
      <w:r w:rsidR="00447FC1">
        <w:t xml:space="preserve"> Nếu chưa thì làm thế nào để nó hỗ trợ</w:t>
      </w:r>
      <w:r>
        <w:t>.</w:t>
      </w:r>
      <w:r w:rsidR="00447FC1">
        <w:t xml:space="preserve"> (</w:t>
      </w:r>
      <w:r w:rsidR="00447FC1" w:rsidRPr="00447FC1">
        <w:rPr>
          <w:b/>
        </w:rPr>
        <w:t>1 điểm</w:t>
      </w:r>
      <w:r w:rsidR="00447FC1">
        <w:t>)</w:t>
      </w:r>
    </w:p>
    <w:p w:rsidR="00447FC1" w:rsidRDefault="00447FC1" w:rsidP="00447FC1">
      <w:r w:rsidRPr="00447FC1">
        <w:rPr>
          <w:u w:val="single"/>
        </w:rPr>
        <w:t>Hướng dẫn</w:t>
      </w:r>
      <w:r>
        <w:t xml:space="preserve">: </w:t>
      </w:r>
    </w:p>
    <w:p w:rsidR="00447FC1" w:rsidRDefault="00447FC1" w:rsidP="00447FC1">
      <w:r>
        <w:t xml:space="preserve">- Công thức tính diện tích </w:t>
      </w:r>
      <w:r w:rsidR="004A7860">
        <w:t>hình tròn</w:t>
      </w:r>
      <w:r>
        <w:t xml:space="preserve">: </w:t>
      </w:r>
      <m:oMath>
        <m:r>
          <w:rPr>
            <w:rFonts w:ascii="Cambria Math" w:hAnsi="Cambria Math"/>
          </w:rPr>
          <m:t>S=π</m:t>
        </m:r>
        <m:sSup>
          <m:sSupPr>
            <m:ctrlPr>
              <w:rPr>
                <w:rFonts w:ascii="Cambria Math" w:hAnsi="Cambria Math"/>
              </w:rPr>
            </m:ctrlPr>
          </m:sSupPr>
          <m:e>
            <m:r>
              <w:rPr>
                <w:rFonts w:ascii="Cambria Math" w:hAnsi="Cambria Math"/>
              </w:rPr>
              <m:t>r</m:t>
            </m:r>
          </m:e>
          <m:sup>
            <m:r>
              <w:rPr>
                <w:rFonts w:ascii="Cambria Math" w:hAnsi="Cambria Math"/>
              </w:rPr>
              <m:t>2</m:t>
            </m:r>
          </m:sup>
        </m:sSup>
      </m:oMath>
      <w:r w:rsidR="004A7860">
        <w:t xml:space="preserve">  trong đó </w:t>
      </w:r>
      <m:oMath>
        <m:r>
          <m:rPr>
            <m:sty m:val="bi"/>
          </m:rPr>
          <w:rPr>
            <w:rFonts w:ascii="Cambria Math" w:hAnsi="Cambria Math"/>
          </w:rPr>
          <m:t>π</m:t>
        </m:r>
      </m:oMath>
      <w:r w:rsidR="004A7860" w:rsidRPr="004A7860">
        <w:rPr>
          <w:b/>
        </w:rPr>
        <w:t>=3.14</w:t>
      </w:r>
      <w:r w:rsidR="004A7860">
        <w:t xml:space="preserve"> và </w:t>
      </w:r>
      <w:r w:rsidR="004A7860" w:rsidRPr="004A7860">
        <w:rPr>
          <w:b/>
        </w:rPr>
        <w:t>r</w:t>
      </w:r>
      <w:r w:rsidR="004A7860">
        <w:rPr>
          <w:b/>
        </w:rPr>
        <w:t xml:space="preserve"> </w:t>
      </w:r>
      <w:r w:rsidR="004A7860">
        <w:t>là bán kính.</w:t>
      </w:r>
    </w:p>
    <w:p w:rsidR="004A7860" w:rsidRDefault="004A7860" w:rsidP="004A7860">
      <w:r>
        <w:t xml:space="preserve">- Công thức tính diện tích tam giác có độ dài 3 cạnh là a,b,c </w:t>
      </w:r>
    </w:p>
    <w:p w:rsidR="00827368" w:rsidRPr="00827368" w:rsidRDefault="004A7860" w:rsidP="00827368">
      <w:pPr>
        <w:jc w:val="center"/>
        <w:rPr>
          <w:b/>
          <w:rPrChange w:id="0" w:author="QuangNgoc" w:date="2010-12-05T05:02:00Z">
            <w:rPr/>
          </w:rPrChange>
        </w:rPr>
        <w:pPrChange w:id="1" w:author="QuangNgoc" w:date="2010-12-05T05:01:00Z">
          <w:pPr/>
        </w:pPrChange>
      </w:pPr>
      <m:oMath>
        <m:r>
          <m:rPr>
            <m:sty m:val="bi"/>
          </m:rPr>
          <w:rPr>
            <w:rFonts w:ascii="Cambria Math" w:hAnsi="Cambria Math"/>
          </w:rPr>
          <m:t>S=</m:t>
        </m:r>
        <m:rad>
          <m:radPr>
            <m:degHide m:val="on"/>
            <m:ctrlPr>
              <w:rPr>
                <w:rFonts w:ascii="Cambria Math" w:hAnsi="Cambria Math"/>
                <w:b/>
                <w:i/>
              </w:rPr>
            </m:ctrlPr>
          </m:radPr>
          <m:deg/>
          <m:e>
            <m:d>
              <m:dPr>
                <m:ctrlPr>
                  <w:rPr>
                    <w:rFonts w:ascii="Cambria Math" w:hAnsi="Cambria Math"/>
                    <w:b/>
                    <w:i/>
                  </w:rPr>
                </m:ctrlPr>
              </m:dPr>
              <m:e>
                <m:r>
                  <m:rPr>
                    <m:sty m:val="bi"/>
                  </m:rPr>
                  <w:rPr>
                    <w:rFonts w:ascii="Cambria Math" w:hAnsi="Cambria Math"/>
                  </w:rPr>
                  <m:t>P-a</m:t>
                </m:r>
              </m:e>
            </m:d>
            <m:d>
              <m:dPr>
                <m:ctrlPr>
                  <w:rPr>
                    <w:rFonts w:ascii="Cambria Math" w:hAnsi="Cambria Math"/>
                    <w:b/>
                    <w:i/>
                  </w:rPr>
                </m:ctrlPr>
              </m:dPr>
              <m:e>
                <m:r>
                  <m:rPr>
                    <m:sty m:val="bi"/>
                  </m:rPr>
                  <w:rPr>
                    <w:rFonts w:ascii="Cambria Math" w:hAnsi="Cambria Math"/>
                  </w:rPr>
                  <m:t>P-b</m:t>
                </m:r>
              </m:e>
            </m:d>
            <m:d>
              <m:dPr>
                <m:ctrlPr>
                  <w:rPr>
                    <w:rFonts w:ascii="Cambria Math" w:hAnsi="Cambria Math"/>
                    <w:b/>
                    <w:i/>
                  </w:rPr>
                </m:ctrlPr>
              </m:dPr>
              <m:e>
                <m:r>
                  <m:rPr>
                    <m:sty m:val="bi"/>
                  </m:rPr>
                  <w:rPr>
                    <w:rFonts w:ascii="Cambria Math" w:hAnsi="Cambria Math"/>
                  </w:rPr>
                  <m:t>P-c</m:t>
                </m:r>
              </m:e>
            </m:d>
          </m:e>
        </m:rad>
      </m:oMath>
      <w:r>
        <w:t xml:space="preserve"> Với </w:t>
      </w:r>
      <m:oMath>
        <m:r>
          <m:rPr>
            <m:sty m:val="bi"/>
          </m:rPr>
          <w:rPr>
            <w:rFonts w:ascii="Cambria Math" w:hAnsi="Cambria Math"/>
          </w:rPr>
          <m:t>P=</m:t>
        </m:r>
        <m:f>
          <m:fPr>
            <m:ctrlPr>
              <w:rPr>
                <w:rFonts w:ascii="Cambria Math" w:hAnsi="Cambria Math"/>
                <w:b/>
                <w:i/>
              </w:rPr>
            </m:ctrlPr>
          </m:fPr>
          <m:num>
            <m:r>
              <m:rPr>
                <m:sty m:val="bi"/>
              </m:rPr>
              <w:rPr>
                <w:rFonts w:ascii="Cambria Math" w:hAnsi="Cambria Math"/>
              </w:rPr>
              <m:t>a+b+c</m:t>
            </m:r>
          </m:num>
          <m:den>
            <m:r>
              <m:rPr>
                <m:sty m:val="bi"/>
              </m:rPr>
              <w:rPr>
                <w:rFonts w:ascii="Cambria Math" w:hAnsi="Cambria Math"/>
              </w:rPr>
              <m:t>2</m:t>
            </m:r>
          </m:den>
        </m:f>
      </m:oMath>
    </w:p>
    <w:p w:rsidR="00827368" w:rsidRDefault="00B04686" w:rsidP="00827368">
      <w:pPr>
        <w:spacing w:after="0"/>
        <w:rPr>
          <w:szCs w:val="26"/>
        </w:rPr>
        <w:pPrChange w:id="2" w:author="QuangNgoc" w:date="2010-12-05T05:08:00Z">
          <w:pPr>
            <w:spacing w:after="0"/>
            <w:jc w:val="center"/>
          </w:pPr>
        </w:pPrChange>
      </w:pPr>
      <w:r>
        <w:rPr>
          <w:szCs w:val="26"/>
        </w:rPr>
        <w:t>- Công thức tính diện tích hình chữ nhật: S= Dài * Rộng</w:t>
      </w:r>
    </w:p>
    <w:p w:rsidR="00B04686" w:rsidRDefault="00B04686" w:rsidP="00B04686">
      <w:pPr>
        <w:spacing w:after="0"/>
        <w:rPr>
          <w:szCs w:val="26"/>
        </w:rPr>
      </w:pPr>
      <w:r>
        <w:rPr>
          <w:szCs w:val="26"/>
        </w:rPr>
        <w:t>- Công thức tính diện tích hình Vuông: S = Cạnh^2</w:t>
      </w:r>
    </w:p>
    <w:p w:rsidR="00B04686" w:rsidRPr="00B04686" w:rsidRDefault="00B04686" w:rsidP="00B04686">
      <w:pPr>
        <w:spacing w:after="0"/>
        <w:rPr>
          <w:ins w:id="3" w:author="QuangNgoc" w:date="2010-12-05T05:07:00Z"/>
          <w:szCs w:val="26"/>
        </w:rPr>
      </w:pPr>
    </w:p>
    <w:p w:rsidR="009C65E2" w:rsidRPr="007F03E6" w:rsidRDefault="00CE2271" w:rsidP="00F62664">
      <w:pPr>
        <w:spacing w:after="0"/>
        <w:jc w:val="center"/>
        <w:rPr>
          <w:szCs w:val="26"/>
        </w:rPr>
      </w:pPr>
      <w:r w:rsidRPr="007F03E6">
        <w:rPr>
          <w:szCs w:val="26"/>
        </w:rPr>
        <w:t>------------------------</w:t>
      </w:r>
      <w:r w:rsidR="00287E96" w:rsidRPr="007F03E6">
        <w:rPr>
          <w:szCs w:val="26"/>
        </w:rPr>
        <w:t>HẾT</w:t>
      </w:r>
      <w:r w:rsidR="00A60BFE" w:rsidRPr="007F03E6">
        <w:rPr>
          <w:szCs w:val="26"/>
        </w:rPr>
        <w:t>----------------------------</w:t>
      </w:r>
    </w:p>
    <w:p w:rsidR="00A60BFE" w:rsidRPr="007F03E6" w:rsidRDefault="00287E96" w:rsidP="00F62664">
      <w:pPr>
        <w:spacing w:after="0"/>
        <w:rPr>
          <w:szCs w:val="26"/>
        </w:rPr>
      </w:pPr>
      <w:r w:rsidRPr="007F03E6">
        <w:rPr>
          <w:szCs w:val="26"/>
        </w:rPr>
        <w:t>Ghi chú : Cán bộ coi thi không giải thích gì thêm</w:t>
      </w:r>
      <w:r w:rsidR="00641195" w:rsidRPr="007F03E6">
        <w:rPr>
          <w:szCs w:val="26"/>
        </w:rPr>
        <w:t>.</w:t>
      </w:r>
    </w:p>
    <w:p w:rsidR="00287E96" w:rsidRPr="007F03E6" w:rsidRDefault="00287E96" w:rsidP="00F62664">
      <w:pPr>
        <w:tabs>
          <w:tab w:val="center" w:pos="6820"/>
        </w:tabs>
        <w:spacing w:after="0"/>
        <w:rPr>
          <w:szCs w:val="26"/>
        </w:rPr>
      </w:pPr>
      <w:r w:rsidRPr="007F03E6">
        <w:rPr>
          <w:szCs w:val="26"/>
        </w:rPr>
        <w:tab/>
        <w:t xml:space="preserve">Ngày    tháng  </w:t>
      </w:r>
      <w:r w:rsidR="006553BD" w:rsidRPr="007F03E6">
        <w:rPr>
          <w:szCs w:val="26"/>
        </w:rPr>
        <w:t>1</w:t>
      </w:r>
      <w:r w:rsidR="00A6149E">
        <w:rPr>
          <w:szCs w:val="26"/>
        </w:rPr>
        <w:t>2</w:t>
      </w:r>
      <w:r w:rsidRPr="007F03E6">
        <w:rPr>
          <w:szCs w:val="26"/>
        </w:rPr>
        <w:t xml:space="preserve"> năm  20</w:t>
      </w:r>
      <w:r w:rsidR="00A6149E">
        <w:rPr>
          <w:szCs w:val="26"/>
        </w:rPr>
        <w:t>10</w:t>
      </w:r>
    </w:p>
    <w:p w:rsidR="00287E96" w:rsidRPr="007F03E6" w:rsidRDefault="00287E96" w:rsidP="00F62664">
      <w:pPr>
        <w:tabs>
          <w:tab w:val="center" w:pos="6820"/>
        </w:tabs>
        <w:spacing w:after="0"/>
        <w:rPr>
          <w:b/>
          <w:szCs w:val="26"/>
        </w:rPr>
      </w:pPr>
      <w:r w:rsidRPr="007F03E6">
        <w:rPr>
          <w:b/>
          <w:szCs w:val="26"/>
        </w:rPr>
        <w:tab/>
      </w:r>
      <w:r w:rsidR="006553BD" w:rsidRPr="007F03E6">
        <w:rPr>
          <w:b/>
          <w:szCs w:val="26"/>
        </w:rPr>
        <w:t>Giáo viên ra đề</w:t>
      </w:r>
    </w:p>
    <w:p w:rsidR="006553BD" w:rsidRPr="007F03E6" w:rsidRDefault="006553BD" w:rsidP="00F62664">
      <w:pPr>
        <w:tabs>
          <w:tab w:val="center" w:pos="6820"/>
        </w:tabs>
        <w:spacing w:after="0"/>
        <w:rPr>
          <w:b/>
          <w:szCs w:val="26"/>
        </w:rPr>
      </w:pPr>
    </w:p>
    <w:p w:rsidR="006553BD" w:rsidRPr="007F03E6" w:rsidRDefault="006553BD" w:rsidP="00F62664">
      <w:pPr>
        <w:tabs>
          <w:tab w:val="center" w:pos="6820"/>
        </w:tabs>
        <w:spacing w:after="0"/>
        <w:rPr>
          <w:b/>
          <w:szCs w:val="26"/>
        </w:rPr>
      </w:pPr>
    </w:p>
    <w:p w:rsidR="006553BD" w:rsidRPr="007F03E6" w:rsidRDefault="006553BD" w:rsidP="00F62664">
      <w:pPr>
        <w:tabs>
          <w:tab w:val="center" w:pos="6820"/>
        </w:tabs>
        <w:spacing w:after="0"/>
        <w:rPr>
          <w:b/>
          <w:szCs w:val="26"/>
        </w:rPr>
      </w:pPr>
    </w:p>
    <w:p w:rsidR="006553BD" w:rsidRPr="007F03E6" w:rsidRDefault="006553BD" w:rsidP="00F62664">
      <w:pPr>
        <w:tabs>
          <w:tab w:val="center" w:pos="6820"/>
        </w:tabs>
        <w:spacing w:after="0"/>
        <w:rPr>
          <w:b/>
          <w:szCs w:val="26"/>
        </w:rPr>
      </w:pPr>
      <w:r w:rsidRPr="007F03E6">
        <w:rPr>
          <w:b/>
          <w:szCs w:val="26"/>
        </w:rPr>
        <w:tab/>
        <w:t>Phùng Quang Ngọc</w:t>
      </w:r>
    </w:p>
    <w:sectPr w:rsidR="006553BD" w:rsidRPr="007F03E6" w:rsidSect="008339F8">
      <w:footerReference w:type="default" r:id="rId7"/>
      <w:type w:val="continuous"/>
      <w:pgSz w:w="11907" w:h="16839" w:code="9"/>
      <w:pgMar w:top="810" w:right="1134" w:bottom="1080" w:left="1440" w:header="720" w:footer="720" w:gutter="0"/>
      <w:cols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35D" w:rsidRDefault="001C535D" w:rsidP="00FE3037">
      <w:pPr>
        <w:spacing w:after="0" w:line="240" w:lineRule="auto"/>
      </w:pPr>
      <w:r>
        <w:separator/>
      </w:r>
    </w:p>
  </w:endnote>
  <w:endnote w:type="continuationSeparator" w:id="1">
    <w:p w:rsidR="001C535D" w:rsidRDefault="001C535D" w:rsidP="00FE3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F62" w:rsidRDefault="00827368">
    <w:pPr>
      <w:pStyle w:val="Footer"/>
      <w:jc w:val="right"/>
    </w:pPr>
    <w:fldSimple w:instr=" PAGE   \* MERGEFORMAT ">
      <w:r w:rsidR="002600D7">
        <w:rPr>
          <w:noProof/>
        </w:rPr>
        <w:t>1</w:t>
      </w:r>
    </w:fldSimple>
  </w:p>
  <w:p w:rsidR="00AE3F62" w:rsidRDefault="00AE3F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35D" w:rsidRDefault="001C535D" w:rsidP="00FE3037">
      <w:pPr>
        <w:spacing w:after="0" w:line="240" w:lineRule="auto"/>
      </w:pPr>
      <w:r>
        <w:separator/>
      </w:r>
    </w:p>
  </w:footnote>
  <w:footnote w:type="continuationSeparator" w:id="1">
    <w:p w:rsidR="001C535D" w:rsidRDefault="001C535D" w:rsidP="00FE3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D4774"/>
    <w:multiLevelType w:val="multilevel"/>
    <w:tmpl w:val="2660A890"/>
    <w:lvl w:ilvl="0">
      <w:start w:val="1"/>
      <w:numFmt w:val="decimal"/>
      <w:pStyle w:val="Heading1"/>
      <w:lvlText w:val="Câu: %1"/>
      <w:lvlJc w:val="left"/>
      <w:pPr>
        <w:tabs>
          <w:tab w:val="num" w:pos="0"/>
        </w:tabs>
        <w:ind w:left="432" w:hanging="432"/>
      </w:pPr>
      <w:rPr>
        <w:rFonts w:hint="default"/>
        <w:b/>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nsid w:val="42F87538"/>
    <w:multiLevelType w:val="hybridMultilevel"/>
    <w:tmpl w:val="4E1AD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D6094"/>
    <w:rsid w:val="0002786E"/>
    <w:rsid w:val="00051049"/>
    <w:rsid w:val="00057A97"/>
    <w:rsid w:val="000808C7"/>
    <w:rsid w:val="000C717E"/>
    <w:rsid w:val="000E2C0A"/>
    <w:rsid w:val="000F45A9"/>
    <w:rsid w:val="00125C6E"/>
    <w:rsid w:val="001278CC"/>
    <w:rsid w:val="00143537"/>
    <w:rsid w:val="001455D3"/>
    <w:rsid w:val="00147A0D"/>
    <w:rsid w:val="001C535D"/>
    <w:rsid w:val="001D5344"/>
    <w:rsid w:val="00216531"/>
    <w:rsid w:val="0022637E"/>
    <w:rsid w:val="00236B4F"/>
    <w:rsid w:val="00242820"/>
    <w:rsid w:val="00256699"/>
    <w:rsid w:val="002600D7"/>
    <w:rsid w:val="00286BD3"/>
    <w:rsid w:val="00287E96"/>
    <w:rsid w:val="00294B97"/>
    <w:rsid w:val="002A6D11"/>
    <w:rsid w:val="002B5684"/>
    <w:rsid w:val="00305374"/>
    <w:rsid w:val="0031250C"/>
    <w:rsid w:val="00333BB2"/>
    <w:rsid w:val="00371DE2"/>
    <w:rsid w:val="00380047"/>
    <w:rsid w:val="003B0753"/>
    <w:rsid w:val="003E0ADC"/>
    <w:rsid w:val="003F0C2B"/>
    <w:rsid w:val="003F5421"/>
    <w:rsid w:val="00424D26"/>
    <w:rsid w:val="00426FE6"/>
    <w:rsid w:val="00447FC1"/>
    <w:rsid w:val="00463C46"/>
    <w:rsid w:val="00490BD7"/>
    <w:rsid w:val="004A48D3"/>
    <w:rsid w:val="004A7860"/>
    <w:rsid w:val="004B1303"/>
    <w:rsid w:val="004F18F0"/>
    <w:rsid w:val="00533283"/>
    <w:rsid w:val="00552BCA"/>
    <w:rsid w:val="005643EC"/>
    <w:rsid w:val="00585E6B"/>
    <w:rsid w:val="005D6094"/>
    <w:rsid w:val="005F1FCE"/>
    <w:rsid w:val="005F4A22"/>
    <w:rsid w:val="0061681F"/>
    <w:rsid w:val="00641195"/>
    <w:rsid w:val="006553BD"/>
    <w:rsid w:val="006A4F3D"/>
    <w:rsid w:val="006D026D"/>
    <w:rsid w:val="006E52BE"/>
    <w:rsid w:val="006F6CCD"/>
    <w:rsid w:val="00703287"/>
    <w:rsid w:val="00751594"/>
    <w:rsid w:val="0076693D"/>
    <w:rsid w:val="00777D77"/>
    <w:rsid w:val="007802FD"/>
    <w:rsid w:val="007866A1"/>
    <w:rsid w:val="007A7E65"/>
    <w:rsid w:val="007B07EB"/>
    <w:rsid w:val="007F03E6"/>
    <w:rsid w:val="00827368"/>
    <w:rsid w:val="008339F8"/>
    <w:rsid w:val="00896A04"/>
    <w:rsid w:val="008C574A"/>
    <w:rsid w:val="008F348C"/>
    <w:rsid w:val="00906C3D"/>
    <w:rsid w:val="00911AD1"/>
    <w:rsid w:val="00936EC7"/>
    <w:rsid w:val="00963E82"/>
    <w:rsid w:val="00992B0D"/>
    <w:rsid w:val="009A3A52"/>
    <w:rsid w:val="009B1300"/>
    <w:rsid w:val="009B1845"/>
    <w:rsid w:val="009B3C7A"/>
    <w:rsid w:val="009C4C6C"/>
    <w:rsid w:val="009C4D01"/>
    <w:rsid w:val="009C65E2"/>
    <w:rsid w:val="00A0017A"/>
    <w:rsid w:val="00A07965"/>
    <w:rsid w:val="00A215FB"/>
    <w:rsid w:val="00A32D97"/>
    <w:rsid w:val="00A60BFE"/>
    <w:rsid w:val="00A6149E"/>
    <w:rsid w:val="00A71525"/>
    <w:rsid w:val="00A72AD0"/>
    <w:rsid w:val="00A77466"/>
    <w:rsid w:val="00AE3F62"/>
    <w:rsid w:val="00AE44B9"/>
    <w:rsid w:val="00B04686"/>
    <w:rsid w:val="00B114E7"/>
    <w:rsid w:val="00B11F3B"/>
    <w:rsid w:val="00B13C28"/>
    <w:rsid w:val="00B371AA"/>
    <w:rsid w:val="00B46D32"/>
    <w:rsid w:val="00B94138"/>
    <w:rsid w:val="00BA259E"/>
    <w:rsid w:val="00BD7D6F"/>
    <w:rsid w:val="00BE1B2F"/>
    <w:rsid w:val="00BF7668"/>
    <w:rsid w:val="00C47952"/>
    <w:rsid w:val="00C55F07"/>
    <w:rsid w:val="00C74256"/>
    <w:rsid w:val="00C90DCE"/>
    <w:rsid w:val="00CC0778"/>
    <w:rsid w:val="00CD3294"/>
    <w:rsid w:val="00CE2271"/>
    <w:rsid w:val="00CE5E9E"/>
    <w:rsid w:val="00D46152"/>
    <w:rsid w:val="00D5162B"/>
    <w:rsid w:val="00D720CE"/>
    <w:rsid w:val="00D771D5"/>
    <w:rsid w:val="00D92559"/>
    <w:rsid w:val="00E02E10"/>
    <w:rsid w:val="00E47CEF"/>
    <w:rsid w:val="00E5000A"/>
    <w:rsid w:val="00E80441"/>
    <w:rsid w:val="00EA5202"/>
    <w:rsid w:val="00EC1101"/>
    <w:rsid w:val="00EC44CD"/>
    <w:rsid w:val="00EF5428"/>
    <w:rsid w:val="00F30568"/>
    <w:rsid w:val="00F3281B"/>
    <w:rsid w:val="00F54DF5"/>
    <w:rsid w:val="00F62664"/>
    <w:rsid w:val="00FC0B50"/>
    <w:rsid w:val="00FD3F4C"/>
    <w:rsid w:val="00FD6179"/>
    <w:rsid w:val="00FE3037"/>
    <w:rsid w:val="00FE4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46"/>
    <w:pPr>
      <w:spacing w:after="200" w:line="276" w:lineRule="auto"/>
    </w:pPr>
    <w:rPr>
      <w:rFonts w:ascii="Times New Roman" w:hAnsi="Times New Roman"/>
      <w:sz w:val="26"/>
      <w:szCs w:val="22"/>
    </w:rPr>
  </w:style>
  <w:style w:type="paragraph" w:styleId="Heading1">
    <w:name w:val="heading 1"/>
    <w:basedOn w:val="Normal"/>
    <w:next w:val="Normal"/>
    <w:link w:val="Heading1Char"/>
    <w:qFormat/>
    <w:rsid w:val="003E0ADC"/>
    <w:pPr>
      <w:keepNext/>
      <w:numPr>
        <w:numId w:val="1"/>
      </w:numPr>
      <w:spacing w:before="240" w:after="60" w:line="360" w:lineRule="auto"/>
      <w:jc w:val="both"/>
      <w:outlineLvl w:val="0"/>
    </w:pPr>
    <w:rPr>
      <w:rFonts w:eastAsia="Times New Roman"/>
      <w:b/>
      <w:bCs/>
      <w:kern w:val="32"/>
      <w:szCs w:val="32"/>
    </w:rPr>
  </w:style>
  <w:style w:type="paragraph" w:styleId="Heading2">
    <w:name w:val="heading 2"/>
    <w:basedOn w:val="Normal"/>
    <w:next w:val="Normal"/>
    <w:link w:val="Heading2Char"/>
    <w:qFormat/>
    <w:rsid w:val="00533283"/>
    <w:pPr>
      <w:keepNext/>
      <w:spacing w:before="240" w:after="60" w:line="240" w:lineRule="auto"/>
      <w:ind w:left="576" w:hanging="576"/>
      <w:jc w:val="both"/>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533283"/>
    <w:pPr>
      <w:keepNext/>
      <w:tabs>
        <w:tab w:val="num" w:pos="0"/>
      </w:tabs>
      <w:spacing w:before="240" w:after="60" w:line="240" w:lineRule="auto"/>
      <w:ind w:left="720" w:hanging="720"/>
      <w:jc w:val="both"/>
      <w:outlineLvl w:val="2"/>
    </w:pPr>
    <w:rPr>
      <w:rFonts w:ascii="Cambria" w:eastAsia="Times New Roman" w:hAnsi="Cambria"/>
      <w:b/>
      <w:bCs/>
      <w:szCs w:val="26"/>
    </w:rPr>
  </w:style>
  <w:style w:type="paragraph" w:styleId="Heading4">
    <w:name w:val="heading 4"/>
    <w:basedOn w:val="Normal"/>
    <w:next w:val="Normal"/>
    <w:link w:val="Heading4Char"/>
    <w:qFormat/>
    <w:rsid w:val="00533283"/>
    <w:pPr>
      <w:keepNext/>
      <w:tabs>
        <w:tab w:val="num" w:pos="0"/>
      </w:tabs>
      <w:spacing w:before="240" w:after="60" w:line="240" w:lineRule="auto"/>
      <w:ind w:left="864" w:hanging="864"/>
      <w:jc w:val="both"/>
      <w:outlineLvl w:val="3"/>
    </w:pPr>
    <w:rPr>
      <w:rFonts w:eastAsia="Times New Roman"/>
      <w:b/>
      <w:bCs/>
      <w:sz w:val="28"/>
      <w:szCs w:val="28"/>
    </w:rPr>
  </w:style>
  <w:style w:type="paragraph" w:styleId="Heading5">
    <w:name w:val="heading 5"/>
    <w:basedOn w:val="Normal"/>
    <w:next w:val="Normal"/>
    <w:link w:val="Heading5Char"/>
    <w:qFormat/>
    <w:rsid w:val="00533283"/>
    <w:pPr>
      <w:tabs>
        <w:tab w:val="num" w:pos="0"/>
      </w:tabs>
      <w:spacing w:before="240" w:after="60" w:line="240" w:lineRule="auto"/>
      <w:ind w:left="1008" w:hanging="1008"/>
      <w:jc w:val="both"/>
      <w:outlineLvl w:val="4"/>
    </w:pPr>
    <w:rPr>
      <w:rFonts w:eastAsia="Times New Roman"/>
      <w:b/>
      <w:bCs/>
      <w:i/>
      <w:iCs/>
      <w:szCs w:val="26"/>
    </w:rPr>
  </w:style>
  <w:style w:type="paragraph" w:styleId="Heading6">
    <w:name w:val="heading 6"/>
    <w:basedOn w:val="Normal"/>
    <w:next w:val="Normal"/>
    <w:link w:val="Heading6Char"/>
    <w:qFormat/>
    <w:rsid w:val="00533283"/>
    <w:pPr>
      <w:tabs>
        <w:tab w:val="num" w:pos="0"/>
      </w:tabs>
      <w:spacing w:before="240" w:after="60" w:line="240" w:lineRule="auto"/>
      <w:ind w:left="1152" w:hanging="1152"/>
      <w:jc w:val="both"/>
      <w:outlineLvl w:val="5"/>
    </w:pPr>
    <w:rPr>
      <w:rFonts w:eastAsia="Times New Roman"/>
      <w:b/>
      <w:bCs/>
    </w:rPr>
  </w:style>
  <w:style w:type="paragraph" w:styleId="Heading7">
    <w:name w:val="heading 7"/>
    <w:basedOn w:val="Normal"/>
    <w:next w:val="Normal"/>
    <w:link w:val="Heading7Char"/>
    <w:qFormat/>
    <w:rsid w:val="00533283"/>
    <w:pPr>
      <w:tabs>
        <w:tab w:val="num" w:pos="0"/>
      </w:tabs>
      <w:spacing w:before="240" w:after="60" w:line="240" w:lineRule="auto"/>
      <w:ind w:left="1296" w:hanging="1296"/>
      <w:jc w:val="both"/>
      <w:outlineLvl w:val="6"/>
    </w:pPr>
    <w:rPr>
      <w:rFonts w:eastAsia="Times New Roman"/>
      <w:sz w:val="24"/>
      <w:szCs w:val="24"/>
    </w:rPr>
  </w:style>
  <w:style w:type="paragraph" w:styleId="Heading8">
    <w:name w:val="heading 8"/>
    <w:basedOn w:val="Normal"/>
    <w:next w:val="Normal"/>
    <w:link w:val="Heading8Char"/>
    <w:qFormat/>
    <w:rsid w:val="00533283"/>
    <w:pPr>
      <w:tabs>
        <w:tab w:val="num" w:pos="0"/>
      </w:tabs>
      <w:spacing w:before="240" w:after="60" w:line="240" w:lineRule="auto"/>
      <w:ind w:left="1440" w:hanging="1440"/>
      <w:jc w:val="both"/>
      <w:outlineLvl w:val="7"/>
    </w:pPr>
    <w:rPr>
      <w:rFonts w:eastAsia="Times New Roman"/>
      <w:i/>
      <w:iCs/>
      <w:sz w:val="24"/>
      <w:szCs w:val="24"/>
    </w:rPr>
  </w:style>
  <w:style w:type="paragraph" w:styleId="Heading9">
    <w:name w:val="heading 9"/>
    <w:basedOn w:val="Normal"/>
    <w:next w:val="Normal"/>
    <w:link w:val="Heading9Char"/>
    <w:qFormat/>
    <w:rsid w:val="00533283"/>
    <w:pPr>
      <w:tabs>
        <w:tab w:val="num" w:pos="0"/>
      </w:tabs>
      <w:spacing w:before="240" w:after="60" w:line="240" w:lineRule="auto"/>
      <w:ind w:left="1584" w:hanging="1584"/>
      <w:jc w:val="both"/>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94"/>
    <w:rPr>
      <w:rFonts w:ascii="Tahoma" w:hAnsi="Tahoma" w:cs="Tahoma"/>
      <w:sz w:val="16"/>
      <w:szCs w:val="16"/>
    </w:rPr>
  </w:style>
  <w:style w:type="table" w:styleId="TableGrid">
    <w:name w:val="Table Grid"/>
    <w:basedOn w:val="TableNormal"/>
    <w:uiPriority w:val="59"/>
    <w:rsid w:val="005D60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E0ADC"/>
    <w:rPr>
      <w:rFonts w:ascii="Times New Roman" w:eastAsia="Times New Roman" w:hAnsi="Times New Roman"/>
      <w:b/>
      <w:bCs/>
      <w:kern w:val="32"/>
      <w:sz w:val="26"/>
      <w:szCs w:val="32"/>
    </w:rPr>
  </w:style>
  <w:style w:type="paragraph" w:styleId="ListParagraph">
    <w:name w:val="List Paragraph"/>
    <w:basedOn w:val="Normal"/>
    <w:uiPriority w:val="34"/>
    <w:qFormat/>
    <w:rsid w:val="004B1303"/>
    <w:pPr>
      <w:ind w:left="720"/>
      <w:contextualSpacing/>
    </w:pPr>
  </w:style>
  <w:style w:type="paragraph" w:styleId="Header">
    <w:name w:val="header"/>
    <w:basedOn w:val="Normal"/>
    <w:link w:val="HeaderChar"/>
    <w:uiPriority w:val="99"/>
    <w:semiHidden/>
    <w:unhideWhenUsed/>
    <w:rsid w:val="00FE3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3037"/>
  </w:style>
  <w:style w:type="paragraph" w:styleId="Footer">
    <w:name w:val="footer"/>
    <w:basedOn w:val="Normal"/>
    <w:link w:val="FooterChar"/>
    <w:uiPriority w:val="99"/>
    <w:unhideWhenUsed/>
    <w:rsid w:val="00FE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37"/>
  </w:style>
  <w:style w:type="character" w:customStyle="1" w:styleId="Heading2Char">
    <w:name w:val="Heading 2 Char"/>
    <w:basedOn w:val="DefaultParagraphFont"/>
    <w:link w:val="Heading2"/>
    <w:rsid w:val="00533283"/>
    <w:rPr>
      <w:rFonts w:ascii="Cambria" w:eastAsia="Times New Roman" w:hAnsi="Cambria"/>
      <w:b/>
      <w:bCs/>
      <w:i/>
      <w:iCs/>
      <w:sz w:val="28"/>
      <w:szCs w:val="28"/>
      <w:lang w:val="en-US" w:eastAsia="en-US"/>
    </w:rPr>
  </w:style>
  <w:style w:type="character" w:customStyle="1" w:styleId="Heading3Char">
    <w:name w:val="Heading 3 Char"/>
    <w:basedOn w:val="DefaultParagraphFont"/>
    <w:link w:val="Heading3"/>
    <w:rsid w:val="00533283"/>
    <w:rPr>
      <w:rFonts w:ascii="Cambria" w:eastAsia="Times New Roman" w:hAnsi="Cambria"/>
      <w:b/>
      <w:bCs/>
      <w:sz w:val="26"/>
      <w:szCs w:val="26"/>
      <w:lang w:val="en-US" w:eastAsia="en-US"/>
    </w:rPr>
  </w:style>
  <w:style w:type="character" w:customStyle="1" w:styleId="Heading4Char">
    <w:name w:val="Heading 4 Char"/>
    <w:basedOn w:val="DefaultParagraphFont"/>
    <w:link w:val="Heading4"/>
    <w:rsid w:val="00533283"/>
    <w:rPr>
      <w:rFonts w:eastAsia="Times New Roman"/>
      <w:b/>
      <w:bCs/>
      <w:sz w:val="28"/>
      <w:szCs w:val="28"/>
      <w:lang w:val="en-US" w:eastAsia="en-US"/>
    </w:rPr>
  </w:style>
  <w:style w:type="character" w:customStyle="1" w:styleId="Heading5Char">
    <w:name w:val="Heading 5 Char"/>
    <w:basedOn w:val="DefaultParagraphFont"/>
    <w:link w:val="Heading5"/>
    <w:rsid w:val="00533283"/>
    <w:rPr>
      <w:rFonts w:eastAsia="Times New Roman"/>
      <w:b/>
      <w:bCs/>
      <w:i/>
      <w:iCs/>
      <w:sz w:val="26"/>
      <w:szCs w:val="26"/>
      <w:lang w:val="en-US" w:eastAsia="en-US"/>
    </w:rPr>
  </w:style>
  <w:style w:type="character" w:customStyle="1" w:styleId="Heading6Char">
    <w:name w:val="Heading 6 Char"/>
    <w:basedOn w:val="DefaultParagraphFont"/>
    <w:link w:val="Heading6"/>
    <w:rsid w:val="00533283"/>
    <w:rPr>
      <w:rFonts w:eastAsia="Times New Roman"/>
      <w:b/>
      <w:bCs/>
      <w:sz w:val="22"/>
      <w:szCs w:val="22"/>
      <w:lang w:val="en-US" w:eastAsia="en-US"/>
    </w:rPr>
  </w:style>
  <w:style w:type="character" w:customStyle="1" w:styleId="Heading7Char">
    <w:name w:val="Heading 7 Char"/>
    <w:basedOn w:val="DefaultParagraphFont"/>
    <w:link w:val="Heading7"/>
    <w:rsid w:val="00533283"/>
    <w:rPr>
      <w:rFonts w:eastAsia="Times New Roman"/>
      <w:sz w:val="24"/>
      <w:szCs w:val="24"/>
      <w:lang w:val="en-US" w:eastAsia="en-US"/>
    </w:rPr>
  </w:style>
  <w:style w:type="character" w:customStyle="1" w:styleId="Heading8Char">
    <w:name w:val="Heading 8 Char"/>
    <w:basedOn w:val="DefaultParagraphFont"/>
    <w:link w:val="Heading8"/>
    <w:rsid w:val="00533283"/>
    <w:rPr>
      <w:rFonts w:eastAsia="Times New Roman"/>
      <w:i/>
      <w:iCs/>
      <w:sz w:val="24"/>
      <w:szCs w:val="24"/>
      <w:lang w:val="en-US" w:eastAsia="en-US"/>
    </w:rPr>
  </w:style>
  <w:style w:type="character" w:customStyle="1" w:styleId="Heading9Char">
    <w:name w:val="Heading 9 Char"/>
    <w:basedOn w:val="DefaultParagraphFont"/>
    <w:link w:val="Heading9"/>
    <w:rsid w:val="00533283"/>
    <w:rPr>
      <w:rFonts w:ascii="Cambria" w:eastAsia="Times New Roman" w:hAnsi="Cambria"/>
      <w:sz w:val="22"/>
      <w:szCs w:val="22"/>
      <w:lang w:val="en-US" w:eastAsia="en-US"/>
    </w:rPr>
  </w:style>
  <w:style w:type="paragraph" w:styleId="DocumentMap">
    <w:name w:val="Document Map"/>
    <w:basedOn w:val="Normal"/>
    <w:link w:val="DocumentMapChar"/>
    <w:uiPriority w:val="99"/>
    <w:semiHidden/>
    <w:unhideWhenUsed/>
    <w:rsid w:val="00380047"/>
    <w:rPr>
      <w:rFonts w:ascii="Tahoma" w:hAnsi="Tahoma" w:cs="Tahoma"/>
      <w:sz w:val="16"/>
      <w:szCs w:val="16"/>
    </w:rPr>
  </w:style>
  <w:style w:type="character" w:customStyle="1" w:styleId="DocumentMapChar">
    <w:name w:val="Document Map Char"/>
    <w:basedOn w:val="DefaultParagraphFont"/>
    <w:link w:val="DocumentMap"/>
    <w:uiPriority w:val="99"/>
    <w:semiHidden/>
    <w:rsid w:val="00380047"/>
    <w:rPr>
      <w:rFonts w:ascii="Tahoma" w:hAnsi="Tahoma" w:cs="Tahoma"/>
      <w:sz w:val="16"/>
      <w:szCs w:val="16"/>
      <w:lang w:val="en-US" w:eastAsia="en-US"/>
    </w:rPr>
  </w:style>
  <w:style w:type="character" w:styleId="PlaceholderText">
    <w:name w:val="Placeholder Text"/>
    <w:basedOn w:val="DefaultParagraphFont"/>
    <w:uiPriority w:val="99"/>
    <w:semiHidden/>
    <w:rsid w:val="004A786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dtpsoft</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daonm</dc:creator>
  <cp:keywords/>
  <cp:lastModifiedBy>XuanKhoa</cp:lastModifiedBy>
  <cp:revision>11</cp:revision>
  <dcterms:created xsi:type="dcterms:W3CDTF">2010-12-04T21:58:00Z</dcterms:created>
  <dcterms:modified xsi:type="dcterms:W3CDTF">2010-12-10T06:47:00Z</dcterms:modified>
</cp:coreProperties>
</file>